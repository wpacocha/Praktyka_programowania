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BC4" w:rsidRPr="001C1AFD" w:rsidRDefault="00CB2BC4" w:rsidP="00CB2BC4">
      <w:pPr>
        <w:jc w:val="center"/>
        <w:rPr>
          <w:ins w:id="0" w:author="student" w:date="2025-04-23T15:26:00Z"/>
          <w:rFonts w:ascii="Times New Roman" w:hAnsi="Times New Roman" w:cs="Times New Roman"/>
          <w:sz w:val="32"/>
          <w:szCs w:val="32"/>
          <w:rPrChange w:id="1" w:author="student" w:date="2025-04-23T15:38:00Z">
            <w:rPr>
              <w:ins w:id="2" w:author="student" w:date="2025-04-23T15:26:00Z"/>
              <w:rFonts w:ascii="Times New Roman" w:hAnsi="Times New Roman" w:cs="Times New Roman"/>
              <w:sz w:val="32"/>
              <w:szCs w:val="32"/>
            </w:rPr>
          </w:rPrChange>
        </w:rPr>
      </w:pPr>
      <w:r w:rsidRPr="001C1AFD">
        <w:rPr>
          <w:rFonts w:ascii="Times New Roman" w:hAnsi="Times New Roman" w:cs="Times New Roman"/>
          <w:sz w:val="32"/>
          <w:szCs w:val="32"/>
          <w:rPrChange w:id="3" w:author="student" w:date="2025-04-23T15:38:00Z">
            <w:rPr/>
          </w:rPrChange>
        </w:rPr>
        <w:t>Wzorzec projektowy: Fasada (Facade)</w:t>
      </w:r>
    </w:p>
    <w:p w:rsidR="00CB2BC4" w:rsidRPr="001C1AFD" w:rsidRDefault="00CB2BC4" w:rsidP="00CB2BC4">
      <w:pPr>
        <w:jc w:val="center"/>
        <w:rPr>
          <w:ins w:id="4" w:author="student" w:date="2025-04-23T15:26:00Z"/>
          <w:rFonts w:ascii="Times New Roman" w:hAnsi="Times New Roman" w:cs="Times New Roman"/>
          <w:rPrChange w:id="5" w:author="student" w:date="2025-04-23T15:38:00Z">
            <w:rPr>
              <w:ins w:id="6" w:author="student" w:date="2025-04-23T15:26:00Z"/>
              <w:rFonts w:ascii="Times New Roman" w:hAnsi="Times New Roman" w:cs="Times New Roman"/>
              <w:sz w:val="32"/>
              <w:szCs w:val="32"/>
            </w:rPr>
          </w:rPrChange>
        </w:rPr>
      </w:pPr>
      <w:ins w:id="7" w:author="student" w:date="2025-04-23T15:26:00Z">
        <w:r w:rsidRPr="001C1AFD">
          <w:rPr>
            <w:rFonts w:ascii="Times New Roman" w:hAnsi="Times New Roman" w:cs="Times New Roman"/>
            <w:rPrChange w:id="8" w:author="student" w:date="2025-04-23T15:38:00Z">
              <w:rPr>
                <w:rFonts w:ascii="Times New Roman" w:hAnsi="Times New Roman" w:cs="Times New Roman"/>
              </w:rPr>
            </w:rPrChange>
          </w:rPr>
          <w:t xml:space="preserve">Wojciech </w:t>
        </w:r>
        <w:proofErr w:type="spellStart"/>
        <w:r w:rsidRPr="001C1AFD">
          <w:rPr>
            <w:rFonts w:ascii="Times New Roman" w:hAnsi="Times New Roman" w:cs="Times New Roman"/>
            <w:rPrChange w:id="9" w:author="student" w:date="2025-04-23T15:38:00Z">
              <w:rPr>
                <w:rFonts w:ascii="Times New Roman" w:hAnsi="Times New Roman" w:cs="Times New Roman"/>
              </w:rPr>
            </w:rPrChange>
          </w:rPr>
          <w:t>Pacocha</w:t>
        </w:r>
        <w:proofErr w:type="spellEnd"/>
        <w:r w:rsidRPr="001C1AFD">
          <w:rPr>
            <w:rFonts w:ascii="Times New Roman" w:hAnsi="Times New Roman" w:cs="Times New Roman"/>
            <w:rPrChange w:id="10" w:author="student" w:date="2025-04-23T15:38:00Z">
              <w:rPr>
                <w:rFonts w:ascii="Times New Roman" w:hAnsi="Times New Roman" w:cs="Times New Roman"/>
              </w:rPr>
            </w:rPrChange>
          </w:rPr>
          <w:t xml:space="preserve"> 272534</w:t>
        </w:r>
      </w:ins>
    </w:p>
    <w:p w:rsidR="00CB2BC4" w:rsidRPr="001C1AFD" w:rsidRDefault="00CB2BC4" w:rsidP="00CB2BC4">
      <w:pPr>
        <w:jc w:val="center"/>
        <w:rPr>
          <w:ins w:id="11" w:author="student" w:date="2025-04-23T15:26:00Z"/>
          <w:rFonts w:ascii="Times New Roman" w:hAnsi="Times New Roman" w:cs="Times New Roman"/>
          <w:sz w:val="32"/>
          <w:szCs w:val="32"/>
          <w:rPrChange w:id="12" w:author="student" w:date="2025-04-23T15:38:00Z">
            <w:rPr>
              <w:ins w:id="13" w:author="student" w:date="2025-04-23T15:26:00Z"/>
              <w:rFonts w:ascii="Times New Roman" w:hAnsi="Times New Roman" w:cs="Times New Roman"/>
              <w:sz w:val="32"/>
              <w:szCs w:val="32"/>
            </w:rPr>
          </w:rPrChange>
        </w:rPr>
      </w:pPr>
    </w:p>
    <w:p w:rsidR="00CB2BC4" w:rsidRPr="001C1AFD" w:rsidRDefault="00CB2BC4" w:rsidP="00CB2BC4">
      <w:pPr>
        <w:pStyle w:val="Listapunktowana"/>
        <w:numPr>
          <w:ilvl w:val="0"/>
          <w:numId w:val="3"/>
        </w:numPr>
        <w:rPr>
          <w:ins w:id="14" w:author="student" w:date="2025-04-23T15:26:00Z"/>
          <w:rFonts w:ascii="Times New Roman" w:hAnsi="Times New Roman" w:cs="Times New Roman"/>
          <w:sz w:val="28"/>
          <w:szCs w:val="28"/>
          <w:rPrChange w:id="15" w:author="student" w:date="2025-04-23T15:38:00Z">
            <w:rPr>
              <w:ins w:id="16" w:author="student" w:date="2025-04-23T15:26:00Z"/>
            </w:rPr>
          </w:rPrChange>
        </w:rPr>
      </w:pPr>
      <w:ins w:id="17" w:author="student" w:date="2025-04-23T15:26:00Z">
        <w:r w:rsidRPr="001C1AFD">
          <w:rPr>
            <w:rFonts w:ascii="Times New Roman" w:hAnsi="Times New Roman" w:cs="Times New Roman"/>
            <w:sz w:val="28"/>
            <w:szCs w:val="28"/>
            <w:rPrChange w:id="18" w:author="student" w:date="2025-04-23T15:38:00Z">
              <w:rPr/>
            </w:rPrChange>
          </w:rPr>
          <w:t>Problem</w:t>
        </w:r>
      </w:ins>
    </w:p>
    <w:p w:rsidR="00CB2BC4" w:rsidRPr="001C1AFD" w:rsidRDefault="00CB2BC4" w:rsidP="00CB2BC4">
      <w:pPr>
        <w:pStyle w:val="Listapunktowana"/>
        <w:numPr>
          <w:ilvl w:val="0"/>
          <w:numId w:val="0"/>
        </w:numPr>
        <w:tabs>
          <w:tab w:val="left" w:pos="1890"/>
        </w:tabs>
        <w:ind w:left="720"/>
        <w:jc w:val="both"/>
        <w:rPr>
          <w:ins w:id="19" w:author="student" w:date="2025-04-23T15:28:00Z"/>
          <w:rFonts w:ascii="Times New Roman" w:hAnsi="Times New Roman" w:cs="Times New Roman"/>
          <w:rPrChange w:id="20" w:author="student" w:date="2025-04-23T15:38:00Z">
            <w:rPr>
              <w:ins w:id="21" w:author="student" w:date="2025-04-23T15:28:00Z"/>
            </w:rPr>
          </w:rPrChange>
        </w:rPr>
      </w:pPr>
      <w:ins w:id="22" w:author="student" w:date="2025-04-23T15:26:00Z">
        <w:r w:rsidRPr="001C1AFD">
          <w:rPr>
            <w:rFonts w:ascii="Times New Roman" w:hAnsi="Times New Roman" w:cs="Times New Roman"/>
            <w:rPrChange w:id="23" w:author="student" w:date="2025-04-23T15:38:00Z">
              <w:rPr/>
            </w:rPrChange>
          </w:rPr>
          <w:t>W złożonych systemach oprogra</w:t>
        </w:r>
      </w:ins>
      <w:ins w:id="24" w:author="student" w:date="2025-04-23T15:27:00Z">
        <w:r w:rsidRPr="001C1AFD">
          <w:rPr>
            <w:rFonts w:ascii="Times New Roman" w:hAnsi="Times New Roman" w:cs="Times New Roman"/>
            <w:rPrChange w:id="25" w:author="student" w:date="2025-04-23T15:38:00Z">
              <w:rPr/>
            </w:rPrChange>
          </w:rPr>
          <w:t>mowania komponenty często są ze sobą silnie powiązane, co skutkuje trudnością w ich używaniu oraz konserwacji. Programista korzystający z takiego systemu musi znać wiele klas oraz zależności</w:t>
        </w:r>
      </w:ins>
      <w:ins w:id="26" w:author="student" w:date="2025-04-23T15:28:00Z">
        <w:r w:rsidRPr="001C1AFD">
          <w:rPr>
            <w:rFonts w:ascii="Times New Roman" w:hAnsi="Times New Roman" w:cs="Times New Roman"/>
            <w:rPrChange w:id="27" w:author="student" w:date="2025-04-23T15:38:00Z">
              <w:rPr/>
            </w:rPrChange>
          </w:rPr>
          <w:t xml:space="preserve"> między nimi, co powoduje nadmierne skomplikowanie interfejsu i obniża czytelność kodu. Problem pojawia się, gdy:</w:t>
        </w:r>
      </w:ins>
    </w:p>
    <w:p w:rsidR="00CB2BC4" w:rsidRPr="001C1AFD" w:rsidRDefault="00CB2BC4" w:rsidP="00CB2BC4">
      <w:pPr>
        <w:pStyle w:val="Listapunktowana"/>
        <w:numPr>
          <w:ilvl w:val="0"/>
          <w:numId w:val="5"/>
        </w:numPr>
        <w:tabs>
          <w:tab w:val="left" w:pos="1890"/>
        </w:tabs>
        <w:jc w:val="both"/>
        <w:rPr>
          <w:ins w:id="28" w:author="student" w:date="2025-04-23T15:29:00Z"/>
          <w:rFonts w:ascii="Times New Roman" w:hAnsi="Times New Roman" w:cs="Times New Roman"/>
          <w:rPrChange w:id="29" w:author="student" w:date="2025-04-23T15:38:00Z">
            <w:rPr>
              <w:ins w:id="30" w:author="student" w:date="2025-04-23T15:29:00Z"/>
            </w:rPr>
          </w:rPrChange>
        </w:rPr>
      </w:pPr>
      <w:ins w:id="31" w:author="student" w:date="2025-04-23T15:28:00Z">
        <w:r w:rsidRPr="001C1AFD">
          <w:rPr>
            <w:rFonts w:ascii="Times New Roman" w:hAnsi="Times New Roman" w:cs="Times New Roman"/>
            <w:rPrChange w:id="32" w:author="student" w:date="2025-04-23T15:38:00Z">
              <w:rPr/>
            </w:rPrChange>
          </w:rPr>
          <w:t xml:space="preserve">Zewnętrzne moduły muszą komunikować się z wieloma </w:t>
        </w:r>
      </w:ins>
      <w:ins w:id="33" w:author="student" w:date="2025-04-23T15:29:00Z">
        <w:r w:rsidRPr="001C1AFD">
          <w:rPr>
            <w:rFonts w:ascii="Times New Roman" w:hAnsi="Times New Roman" w:cs="Times New Roman"/>
            <w:rPrChange w:id="34" w:author="student" w:date="2025-04-23T15:38:00Z">
              <w:rPr/>
            </w:rPrChange>
          </w:rPr>
          <w:t>wewnętrznymi komponentami.</w:t>
        </w:r>
      </w:ins>
    </w:p>
    <w:p w:rsidR="00CB2BC4" w:rsidRPr="001C1AFD" w:rsidRDefault="00CB2BC4" w:rsidP="00CB2BC4">
      <w:pPr>
        <w:pStyle w:val="Listapunktowana"/>
        <w:numPr>
          <w:ilvl w:val="0"/>
          <w:numId w:val="5"/>
        </w:numPr>
        <w:tabs>
          <w:tab w:val="left" w:pos="1890"/>
        </w:tabs>
        <w:jc w:val="both"/>
        <w:rPr>
          <w:ins w:id="35" w:author="student" w:date="2025-04-23T15:29:00Z"/>
          <w:rFonts w:ascii="Times New Roman" w:hAnsi="Times New Roman" w:cs="Times New Roman"/>
          <w:rPrChange w:id="36" w:author="student" w:date="2025-04-23T15:38:00Z">
            <w:rPr>
              <w:ins w:id="37" w:author="student" w:date="2025-04-23T15:29:00Z"/>
            </w:rPr>
          </w:rPrChange>
        </w:rPr>
      </w:pPr>
      <w:ins w:id="38" w:author="student" w:date="2025-04-23T15:29:00Z">
        <w:r w:rsidRPr="001C1AFD">
          <w:rPr>
            <w:rFonts w:ascii="Times New Roman" w:hAnsi="Times New Roman" w:cs="Times New Roman"/>
            <w:rPrChange w:id="39" w:author="student" w:date="2025-04-23T15:38:00Z">
              <w:rPr/>
            </w:rPrChange>
          </w:rPr>
          <w:t>Chcemy uprościć interfejs do złożonego systemu.</w:t>
        </w:r>
      </w:ins>
    </w:p>
    <w:p w:rsidR="00CB2BC4" w:rsidRPr="001C1AFD" w:rsidRDefault="00CB2BC4" w:rsidP="00CB2BC4">
      <w:pPr>
        <w:pStyle w:val="Listapunktowana"/>
        <w:numPr>
          <w:ilvl w:val="0"/>
          <w:numId w:val="5"/>
        </w:numPr>
        <w:tabs>
          <w:tab w:val="left" w:pos="1890"/>
        </w:tabs>
        <w:jc w:val="both"/>
        <w:rPr>
          <w:ins w:id="40" w:author="student" w:date="2025-04-23T15:31:00Z"/>
          <w:rFonts w:ascii="Times New Roman" w:hAnsi="Times New Roman" w:cs="Times New Roman"/>
          <w:rPrChange w:id="41" w:author="student" w:date="2025-04-23T15:38:00Z">
            <w:rPr>
              <w:ins w:id="42" w:author="student" w:date="2025-04-23T15:31:00Z"/>
            </w:rPr>
          </w:rPrChange>
        </w:rPr>
      </w:pPr>
      <w:ins w:id="43" w:author="student" w:date="2025-04-23T15:29:00Z">
        <w:r w:rsidRPr="001C1AFD">
          <w:rPr>
            <w:rFonts w:ascii="Times New Roman" w:hAnsi="Times New Roman" w:cs="Times New Roman"/>
            <w:rPrChange w:id="44" w:author="student" w:date="2025-04-23T15:38:00Z">
              <w:rPr/>
            </w:rPrChange>
          </w:rPr>
          <w:t>Chcemy ukryć złożoność implementacji przed użytkownikiem końcowym (np. innym deweloperem).</w:t>
        </w:r>
      </w:ins>
    </w:p>
    <w:p w:rsidR="00CB2BC4" w:rsidRPr="001C1AFD" w:rsidRDefault="00CB2BC4" w:rsidP="00CB2BC4">
      <w:pPr>
        <w:pStyle w:val="Listapunktowana"/>
        <w:numPr>
          <w:ilvl w:val="0"/>
          <w:numId w:val="0"/>
        </w:numPr>
        <w:tabs>
          <w:tab w:val="left" w:pos="1890"/>
        </w:tabs>
        <w:ind w:left="720"/>
        <w:jc w:val="both"/>
        <w:rPr>
          <w:ins w:id="45" w:author="student" w:date="2025-04-23T15:29:00Z"/>
          <w:rFonts w:ascii="Times New Roman" w:hAnsi="Times New Roman" w:cs="Times New Roman"/>
          <w:rPrChange w:id="46" w:author="student" w:date="2025-04-23T15:38:00Z">
            <w:rPr>
              <w:ins w:id="47" w:author="student" w:date="2025-04-23T15:29:00Z"/>
            </w:rPr>
          </w:rPrChange>
        </w:rPr>
        <w:pPrChange w:id="48" w:author="student" w:date="2025-04-23T15:31:00Z">
          <w:pPr>
            <w:pStyle w:val="Listapunktowana"/>
            <w:numPr>
              <w:numId w:val="5"/>
            </w:numPr>
            <w:tabs>
              <w:tab w:val="clear" w:pos="360"/>
              <w:tab w:val="left" w:pos="1890"/>
            </w:tabs>
            <w:ind w:left="720"/>
            <w:jc w:val="both"/>
          </w:pPr>
        </w:pPrChange>
      </w:pPr>
    </w:p>
    <w:p w:rsidR="00CB2BC4" w:rsidRPr="001C1AFD" w:rsidRDefault="00CB2BC4" w:rsidP="00CB2BC4">
      <w:pPr>
        <w:pStyle w:val="Listapunktowana"/>
        <w:numPr>
          <w:ilvl w:val="0"/>
          <w:numId w:val="3"/>
        </w:numPr>
        <w:tabs>
          <w:tab w:val="left" w:pos="1890"/>
        </w:tabs>
        <w:jc w:val="both"/>
        <w:rPr>
          <w:ins w:id="49" w:author="student" w:date="2025-04-23T15:29:00Z"/>
          <w:rFonts w:ascii="Times New Roman" w:hAnsi="Times New Roman" w:cs="Times New Roman"/>
          <w:sz w:val="28"/>
          <w:szCs w:val="28"/>
          <w:rPrChange w:id="50" w:author="student" w:date="2025-04-23T15:38:00Z">
            <w:rPr>
              <w:ins w:id="51" w:author="student" w:date="2025-04-23T15:29:00Z"/>
            </w:rPr>
          </w:rPrChange>
        </w:rPr>
      </w:pPr>
      <w:ins w:id="52" w:author="student" w:date="2025-04-23T15:29:00Z">
        <w:r w:rsidRPr="001C1AFD">
          <w:rPr>
            <w:rFonts w:ascii="Times New Roman" w:hAnsi="Times New Roman" w:cs="Times New Roman"/>
            <w:sz w:val="28"/>
            <w:szCs w:val="28"/>
            <w:rPrChange w:id="53" w:author="student" w:date="2025-04-23T15:38:00Z">
              <w:rPr/>
            </w:rPrChange>
          </w:rPr>
          <w:t>Rozwiązanie</w:t>
        </w:r>
      </w:ins>
    </w:p>
    <w:p w:rsidR="00CB2BC4" w:rsidRPr="001C1AFD" w:rsidRDefault="00CB2BC4" w:rsidP="00CB2BC4">
      <w:pPr>
        <w:pStyle w:val="Listapunktowana"/>
        <w:numPr>
          <w:ilvl w:val="0"/>
          <w:numId w:val="0"/>
        </w:numPr>
        <w:tabs>
          <w:tab w:val="left" w:pos="1890"/>
        </w:tabs>
        <w:ind w:left="720"/>
        <w:jc w:val="both"/>
        <w:rPr>
          <w:ins w:id="54" w:author="student" w:date="2025-04-23T15:31:00Z"/>
          <w:rFonts w:ascii="Times New Roman" w:hAnsi="Times New Roman" w:cs="Times New Roman"/>
          <w:rPrChange w:id="55" w:author="student" w:date="2025-04-23T15:38:00Z">
            <w:rPr>
              <w:ins w:id="56" w:author="student" w:date="2025-04-23T15:31:00Z"/>
            </w:rPr>
          </w:rPrChange>
        </w:rPr>
      </w:pPr>
      <w:ins w:id="57" w:author="student" w:date="2025-04-23T15:29:00Z">
        <w:r w:rsidRPr="001C1AFD">
          <w:rPr>
            <w:rFonts w:ascii="Times New Roman" w:hAnsi="Times New Roman" w:cs="Times New Roman"/>
            <w:rPrChange w:id="58" w:author="student" w:date="2025-04-23T15:38:00Z">
              <w:rPr/>
            </w:rPrChange>
          </w:rPr>
          <w:t xml:space="preserve">Wzorzec </w:t>
        </w:r>
      </w:ins>
      <w:ins w:id="59" w:author="student" w:date="2025-04-23T15:30:00Z">
        <w:r w:rsidRPr="001C1AFD">
          <w:rPr>
            <w:rFonts w:ascii="Times New Roman" w:hAnsi="Times New Roman" w:cs="Times New Roman"/>
            <w:b/>
            <w:rPrChange w:id="60" w:author="student" w:date="2025-04-23T15:38:00Z">
              <w:rPr/>
            </w:rPrChange>
          </w:rPr>
          <w:t>Fasada</w:t>
        </w:r>
        <w:r w:rsidRPr="001C1AFD">
          <w:rPr>
            <w:rFonts w:ascii="Times New Roman" w:hAnsi="Times New Roman" w:cs="Times New Roman"/>
            <w:rPrChange w:id="61" w:author="student" w:date="2025-04-23T15:38:00Z">
              <w:rPr/>
            </w:rPrChange>
          </w:rPr>
          <w:t xml:space="preserve"> polega na utworzeniu jednej klasy (lub zestawu klas), która stanowi uproszczony interfejs do bardziej złożonego podsystemu. Klasa ta ukrywa szczegóły implementacyjne oraz zależności pomiędzy poszczeg</w:t>
        </w:r>
      </w:ins>
      <w:ins w:id="62" w:author="student" w:date="2025-04-23T15:31:00Z">
        <w:r w:rsidRPr="001C1AFD">
          <w:rPr>
            <w:rFonts w:ascii="Times New Roman" w:hAnsi="Times New Roman" w:cs="Times New Roman"/>
            <w:rPrChange w:id="63" w:author="student" w:date="2025-04-23T15:38:00Z">
              <w:rPr/>
            </w:rPrChange>
          </w:rPr>
          <w:t>ólnymi komponentami systemu, delegując wywołania do odpowiednich obiektów wewnętrznych.</w:t>
        </w:r>
      </w:ins>
    </w:p>
    <w:p w:rsidR="00CB2BC4" w:rsidRPr="001C1AFD" w:rsidRDefault="00CB2BC4" w:rsidP="00CB2BC4">
      <w:pPr>
        <w:pStyle w:val="Listapunktowana"/>
        <w:numPr>
          <w:ilvl w:val="0"/>
          <w:numId w:val="0"/>
        </w:numPr>
        <w:tabs>
          <w:tab w:val="left" w:pos="1890"/>
        </w:tabs>
        <w:ind w:left="720"/>
        <w:jc w:val="both"/>
        <w:rPr>
          <w:ins w:id="64" w:author="student" w:date="2025-04-23T15:31:00Z"/>
          <w:rFonts w:ascii="Times New Roman" w:hAnsi="Times New Roman" w:cs="Times New Roman"/>
          <w:rPrChange w:id="65" w:author="student" w:date="2025-04-23T15:38:00Z">
            <w:rPr>
              <w:ins w:id="66" w:author="student" w:date="2025-04-23T15:31:00Z"/>
            </w:rPr>
          </w:rPrChange>
        </w:rPr>
      </w:pPr>
    </w:p>
    <w:p w:rsidR="00CB2BC4" w:rsidRPr="001C1AFD" w:rsidRDefault="00CB2BC4" w:rsidP="00CB2BC4">
      <w:pPr>
        <w:pStyle w:val="Listapunktowana"/>
        <w:numPr>
          <w:ilvl w:val="0"/>
          <w:numId w:val="0"/>
        </w:numPr>
        <w:tabs>
          <w:tab w:val="left" w:pos="1890"/>
        </w:tabs>
        <w:ind w:left="720"/>
        <w:jc w:val="both"/>
        <w:rPr>
          <w:ins w:id="67" w:author="student" w:date="2025-04-23T15:31:00Z"/>
          <w:rFonts w:ascii="Times New Roman" w:hAnsi="Times New Roman" w:cs="Times New Roman"/>
          <w:b/>
          <w:rPrChange w:id="68" w:author="student" w:date="2025-04-23T15:38:00Z">
            <w:rPr>
              <w:ins w:id="69" w:author="student" w:date="2025-04-23T15:31:00Z"/>
            </w:rPr>
          </w:rPrChange>
        </w:rPr>
      </w:pPr>
      <w:ins w:id="70" w:author="student" w:date="2025-04-23T15:31:00Z">
        <w:r w:rsidRPr="001C1AFD">
          <w:rPr>
            <w:rFonts w:ascii="Times New Roman" w:hAnsi="Times New Roman" w:cs="Times New Roman"/>
            <w:b/>
            <w:rPrChange w:id="71" w:author="student" w:date="2025-04-23T15:38:00Z">
              <w:rPr/>
            </w:rPrChange>
          </w:rPr>
          <w:t>Główne elementy wzorca:</w:t>
        </w:r>
      </w:ins>
    </w:p>
    <w:p w:rsidR="00CB2BC4" w:rsidRPr="001C1AFD" w:rsidRDefault="00CB2BC4" w:rsidP="00CB2BC4">
      <w:pPr>
        <w:pStyle w:val="Listapunktowana"/>
        <w:numPr>
          <w:ilvl w:val="0"/>
          <w:numId w:val="7"/>
        </w:numPr>
        <w:tabs>
          <w:tab w:val="left" w:pos="1890"/>
        </w:tabs>
        <w:jc w:val="both"/>
        <w:rPr>
          <w:ins w:id="72" w:author="student" w:date="2025-04-23T15:32:00Z"/>
          <w:rFonts w:ascii="Times New Roman" w:hAnsi="Times New Roman" w:cs="Times New Roman"/>
          <w:rPrChange w:id="73" w:author="student" w:date="2025-04-23T15:38:00Z">
            <w:rPr>
              <w:ins w:id="74" w:author="student" w:date="2025-04-23T15:32:00Z"/>
            </w:rPr>
          </w:rPrChange>
        </w:rPr>
      </w:pPr>
      <w:ins w:id="75" w:author="student" w:date="2025-04-23T15:32:00Z">
        <w:r w:rsidRPr="001C1AFD">
          <w:rPr>
            <w:rFonts w:ascii="Times New Roman" w:hAnsi="Times New Roman" w:cs="Times New Roman"/>
            <w:rPrChange w:id="76" w:author="student" w:date="2025-04-23T15:38:00Z">
              <w:rPr/>
            </w:rPrChange>
          </w:rPr>
          <w:t>Fasada – główny punkt dostęp</w:t>
        </w:r>
        <w:bookmarkStart w:id="77" w:name="_GoBack"/>
        <w:bookmarkEnd w:id="77"/>
        <w:r w:rsidRPr="001C1AFD">
          <w:rPr>
            <w:rFonts w:ascii="Times New Roman" w:hAnsi="Times New Roman" w:cs="Times New Roman"/>
            <w:rPrChange w:id="78" w:author="student" w:date="2025-04-23T15:38:00Z">
              <w:rPr/>
            </w:rPrChange>
          </w:rPr>
          <w:t>u, który udostępnia uproszczony interfejs.</w:t>
        </w:r>
      </w:ins>
    </w:p>
    <w:p w:rsidR="00CB2BC4" w:rsidRPr="001C1AFD" w:rsidRDefault="00CB2BC4" w:rsidP="00CB2BC4">
      <w:pPr>
        <w:pStyle w:val="Listapunktowana"/>
        <w:numPr>
          <w:ilvl w:val="0"/>
          <w:numId w:val="7"/>
        </w:numPr>
        <w:tabs>
          <w:tab w:val="left" w:pos="1890"/>
        </w:tabs>
        <w:jc w:val="both"/>
        <w:rPr>
          <w:ins w:id="79" w:author="student" w:date="2025-04-23T15:32:00Z"/>
          <w:rFonts w:ascii="Times New Roman" w:hAnsi="Times New Roman" w:cs="Times New Roman"/>
          <w:rPrChange w:id="80" w:author="student" w:date="2025-04-23T15:38:00Z">
            <w:rPr>
              <w:ins w:id="81" w:author="student" w:date="2025-04-23T15:32:00Z"/>
            </w:rPr>
          </w:rPrChange>
        </w:rPr>
      </w:pPr>
      <w:ins w:id="82" w:author="student" w:date="2025-04-23T15:32:00Z">
        <w:r w:rsidRPr="001C1AFD">
          <w:rPr>
            <w:rFonts w:ascii="Times New Roman" w:hAnsi="Times New Roman" w:cs="Times New Roman"/>
            <w:rPrChange w:id="83" w:author="student" w:date="2025-04-23T15:38:00Z">
              <w:rPr/>
            </w:rPrChange>
          </w:rPr>
          <w:t>Komponenty podrzędne – klasy, które wykonują rzeczywistą pracę, ale są ukryte za fasadą.</w:t>
        </w:r>
      </w:ins>
    </w:p>
    <w:p w:rsidR="00CB2BC4" w:rsidRPr="001C1AFD" w:rsidRDefault="00CB2BC4" w:rsidP="00CB2BC4">
      <w:pPr>
        <w:pStyle w:val="Listapunktowana"/>
        <w:numPr>
          <w:ilvl w:val="0"/>
          <w:numId w:val="0"/>
        </w:numPr>
        <w:tabs>
          <w:tab w:val="left" w:pos="1890"/>
        </w:tabs>
        <w:ind w:left="360" w:hanging="360"/>
        <w:jc w:val="both"/>
        <w:rPr>
          <w:ins w:id="84" w:author="student" w:date="2025-04-23T15:32:00Z"/>
          <w:rFonts w:ascii="Times New Roman" w:hAnsi="Times New Roman" w:cs="Times New Roman"/>
          <w:rPrChange w:id="85" w:author="student" w:date="2025-04-23T15:38:00Z">
            <w:rPr>
              <w:ins w:id="86" w:author="student" w:date="2025-04-23T15:32:00Z"/>
            </w:rPr>
          </w:rPrChange>
        </w:rPr>
      </w:pPr>
    </w:p>
    <w:p w:rsidR="00CB2BC4" w:rsidRPr="001C1AFD" w:rsidRDefault="00CB2BC4" w:rsidP="00CB2BC4">
      <w:pPr>
        <w:pStyle w:val="Listapunktowana"/>
        <w:numPr>
          <w:ilvl w:val="0"/>
          <w:numId w:val="0"/>
        </w:numPr>
        <w:tabs>
          <w:tab w:val="left" w:pos="1890"/>
        </w:tabs>
        <w:ind w:left="360" w:hanging="360"/>
        <w:jc w:val="both"/>
        <w:rPr>
          <w:ins w:id="87" w:author="student" w:date="2025-04-23T15:33:00Z"/>
          <w:rFonts w:ascii="Times New Roman" w:hAnsi="Times New Roman" w:cs="Times New Roman"/>
          <w:b/>
          <w:rPrChange w:id="88" w:author="student" w:date="2025-04-23T15:38:00Z">
            <w:rPr>
              <w:ins w:id="89" w:author="student" w:date="2025-04-23T15:33:00Z"/>
            </w:rPr>
          </w:rPrChange>
        </w:rPr>
      </w:pPr>
      <w:ins w:id="90" w:author="student" w:date="2025-04-23T15:33:00Z">
        <w:r w:rsidRPr="001C1AFD">
          <w:rPr>
            <w:rFonts w:ascii="Times New Roman" w:hAnsi="Times New Roman" w:cs="Times New Roman"/>
            <w:rPrChange w:id="91" w:author="student" w:date="2025-04-23T15:38:00Z">
              <w:rPr/>
            </w:rPrChange>
          </w:rPr>
          <w:tab/>
        </w:r>
        <w:r w:rsidRPr="001C1AFD">
          <w:rPr>
            <w:rFonts w:ascii="Times New Roman" w:hAnsi="Times New Roman" w:cs="Times New Roman"/>
            <w:b/>
            <w:rPrChange w:id="92" w:author="student" w:date="2025-04-23T15:38:00Z">
              <w:rPr/>
            </w:rPrChange>
          </w:rPr>
          <w:t xml:space="preserve">       Zalecenia implementacyjne:</w:t>
        </w:r>
      </w:ins>
    </w:p>
    <w:p w:rsidR="00CB2BC4" w:rsidRPr="001C1AFD" w:rsidRDefault="00CB2BC4" w:rsidP="00CB2BC4">
      <w:pPr>
        <w:pStyle w:val="Listapunktowana"/>
        <w:numPr>
          <w:ilvl w:val="0"/>
          <w:numId w:val="10"/>
        </w:numPr>
        <w:tabs>
          <w:tab w:val="left" w:pos="1890"/>
        </w:tabs>
        <w:jc w:val="both"/>
        <w:rPr>
          <w:ins w:id="93" w:author="student" w:date="2025-04-23T15:34:00Z"/>
          <w:rFonts w:ascii="Times New Roman" w:hAnsi="Times New Roman" w:cs="Times New Roman"/>
          <w:rPrChange w:id="94" w:author="student" w:date="2025-04-23T15:38:00Z">
            <w:rPr>
              <w:ins w:id="95" w:author="student" w:date="2025-04-23T15:34:00Z"/>
            </w:rPr>
          </w:rPrChange>
        </w:rPr>
      </w:pPr>
      <w:ins w:id="96" w:author="student" w:date="2025-04-23T15:33:00Z">
        <w:r w:rsidRPr="001C1AFD">
          <w:rPr>
            <w:rFonts w:ascii="Times New Roman" w:hAnsi="Times New Roman" w:cs="Times New Roman"/>
            <w:rPrChange w:id="97" w:author="student" w:date="2025-04-23T15:38:00Z">
              <w:rPr/>
            </w:rPrChange>
          </w:rPr>
          <w:t>Fasada nie powinna całkowicie ukrywać komponentów po</w:t>
        </w:r>
      </w:ins>
      <w:ins w:id="98" w:author="student" w:date="2025-04-23T15:34:00Z">
        <w:r w:rsidRPr="001C1AFD">
          <w:rPr>
            <w:rFonts w:ascii="Times New Roman" w:hAnsi="Times New Roman" w:cs="Times New Roman"/>
            <w:rPrChange w:id="99" w:author="student" w:date="2025-04-23T15:38:00Z">
              <w:rPr/>
            </w:rPrChange>
          </w:rPr>
          <w:t>drzędnych – powinna umożliwiać dostęp do nich, jeśli zaistnieje taka potrzeba.</w:t>
        </w:r>
      </w:ins>
    </w:p>
    <w:p w:rsidR="00CB2BC4" w:rsidRPr="001C1AFD" w:rsidRDefault="00CB2BC4" w:rsidP="00CB2BC4">
      <w:pPr>
        <w:pStyle w:val="Listapunktowana"/>
        <w:numPr>
          <w:ilvl w:val="0"/>
          <w:numId w:val="10"/>
        </w:numPr>
        <w:tabs>
          <w:tab w:val="left" w:pos="1890"/>
        </w:tabs>
        <w:jc w:val="both"/>
        <w:rPr>
          <w:ins w:id="100" w:author="student" w:date="2025-04-23T15:35:00Z"/>
          <w:rFonts w:ascii="Times New Roman" w:hAnsi="Times New Roman" w:cs="Times New Roman"/>
          <w:rPrChange w:id="101" w:author="student" w:date="2025-04-23T15:38:00Z">
            <w:rPr>
              <w:ins w:id="102" w:author="student" w:date="2025-04-23T15:35:00Z"/>
            </w:rPr>
          </w:rPrChange>
        </w:rPr>
      </w:pPr>
      <w:ins w:id="103" w:author="student" w:date="2025-04-23T15:34:00Z">
        <w:r w:rsidRPr="001C1AFD">
          <w:rPr>
            <w:rFonts w:ascii="Times New Roman" w:hAnsi="Times New Roman" w:cs="Times New Roman"/>
            <w:rPrChange w:id="104" w:author="student" w:date="2025-04-23T15:38:00Z">
              <w:rPr/>
            </w:rPrChange>
          </w:rPr>
          <w:t>Może zawierać wiele metod wysokiego poziomu, które wykonują określone sekwencje operacji z wykorzystaniem komponentów podrzędnych</w:t>
        </w:r>
      </w:ins>
      <w:ins w:id="105" w:author="student" w:date="2025-04-23T15:35:00Z">
        <w:r w:rsidRPr="001C1AFD">
          <w:rPr>
            <w:rFonts w:ascii="Times New Roman" w:hAnsi="Times New Roman" w:cs="Times New Roman"/>
            <w:rPrChange w:id="106" w:author="student" w:date="2025-04-23T15:38:00Z">
              <w:rPr/>
            </w:rPrChange>
          </w:rPr>
          <w:t>.</w:t>
        </w:r>
      </w:ins>
    </w:p>
    <w:p w:rsidR="00CB2BC4" w:rsidRPr="001C1AFD" w:rsidRDefault="00CB2BC4" w:rsidP="00CB2BC4">
      <w:pPr>
        <w:pStyle w:val="Listapunktowana"/>
        <w:numPr>
          <w:ilvl w:val="0"/>
          <w:numId w:val="0"/>
        </w:numPr>
        <w:tabs>
          <w:tab w:val="left" w:pos="1890"/>
        </w:tabs>
        <w:ind w:left="1470"/>
        <w:jc w:val="both"/>
        <w:rPr>
          <w:ins w:id="107" w:author="student" w:date="2025-04-23T15:35:00Z"/>
          <w:rFonts w:ascii="Times New Roman" w:hAnsi="Times New Roman" w:cs="Times New Roman"/>
          <w:rPrChange w:id="108" w:author="student" w:date="2025-04-23T15:38:00Z">
            <w:rPr>
              <w:ins w:id="109" w:author="student" w:date="2025-04-23T15:35:00Z"/>
            </w:rPr>
          </w:rPrChange>
        </w:rPr>
        <w:pPrChange w:id="110" w:author="student" w:date="2025-04-23T15:35:00Z">
          <w:pPr>
            <w:pStyle w:val="Listapunktowana"/>
            <w:numPr>
              <w:numId w:val="10"/>
            </w:numPr>
            <w:tabs>
              <w:tab w:val="clear" w:pos="360"/>
              <w:tab w:val="left" w:pos="1890"/>
            </w:tabs>
            <w:ind w:left="1470"/>
            <w:jc w:val="both"/>
          </w:pPr>
        </w:pPrChange>
      </w:pPr>
    </w:p>
    <w:p w:rsidR="00CB2BC4" w:rsidRPr="001C1AFD" w:rsidRDefault="00CB2BC4" w:rsidP="00CB2BC4">
      <w:pPr>
        <w:pStyle w:val="Listapunktowana"/>
        <w:numPr>
          <w:ilvl w:val="0"/>
          <w:numId w:val="3"/>
        </w:numPr>
        <w:tabs>
          <w:tab w:val="left" w:pos="1890"/>
        </w:tabs>
        <w:jc w:val="both"/>
        <w:rPr>
          <w:ins w:id="111" w:author="student" w:date="2025-04-23T15:35:00Z"/>
          <w:rFonts w:ascii="Times New Roman" w:hAnsi="Times New Roman" w:cs="Times New Roman"/>
          <w:sz w:val="28"/>
          <w:szCs w:val="28"/>
          <w:rPrChange w:id="112" w:author="student" w:date="2025-04-23T15:38:00Z">
            <w:rPr>
              <w:ins w:id="113" w:author="student" w:date="2025-04-23T15:35:00Z"/>
            </w:rPr>
          </w:rPrChange>
        </w:rPr>
      </w:pPr>
      <w:ins w:id="114" w:author="student" w:date="2025-04-23T15:35:00Z">
        <w:r w:rsidRPr="001C1AFD">
          <w:rPr>
            <w:rFonts w:ascii="Times New Roman" w:hAnsi="Times New Roman" w:cs="Times New Roman"/>
            <w:sz w:val="28"/>
            <w:szCs w:val="28"/>
            <w:rPrChange w:id="115" w:author="student" w:date="2025-04-23T15:38:00Z">
              <w:rPr/>
            </w:rPrChange>
          </w:rPr>
          <w:t>Konsekwencje</w:t>
        </w:r>
      </w:ins>
    </w:p>
    <w:p w:rsidR="00CB2BC4" w:rsidRPr="001C1AFD" w:rsidRDefault="001C1AFD" w:rsidP="00CB2BC4">
      <w:pPr>
        <w:pStyle w:val="Listapunktowana"/>
        <w:numPr>
          <w:ilvl w:val="0"/>
          <w:numId w:val="0"/>
        </w:numPr>
        <w:tabs>
          <w:tab w:val="left" w:pos="1890"/>
        </w:tabs>
        <w:ind w:left="720"/>
        <w:jc w:val="both"/>
        <w:rPr>
          <w:ins w:id="116" w:author="student" w:date="2025-04-23T15:35:00Z"/>
          <w:rFonts w:ascii="Times New Roman" w:hAnsi="Times New Roman" w:cs="Times New Roman"/>
          <w:b/>
          <w:rPrChange w:id="117" w:author="student" w:date="2025-04-23T15:38:00Z">
            <w:rPr>
              <w:ins w:id="118" w:author="student" w:date="2025-04-23T15:35:00Z"/>
            </w:rPr>
          </w:rPrChange>
        </w:rPr>
      </w:pPr>
      <w:ins w:id="119" w:author="student" w:date="2025-04-23T15:35:00Z">
        <w:r w:rsidRPr="001C1AFD">
          <w:rPr>
            <w:rFonts w:ascii="Times New Roman" w:hAnsi="Times New Roman" w:cs="Times New Roman"/>
            <w:b/>
            <w:rPrChange w:id="120" w:author="student" w:date="2025-04-23T15:38:00Z">
              <w:rPr/>
            </w:rPrChange>
          </w:rPr>
          <w:t>Zalety:</w:t>
        </w:r>
      </w:ins>
    </w:p>
    <w:p w:rsidR="001C1AFD" w:rsidRPr="001C1AFD" w:rsidRDefault="001C1AFD" w:rsidP="001C1AFD">
      <w:pPr>
        <w:pStyle w:val="Listapunktowana"/>
        <w:numPr>
          <w:ilvl w:val="0"/>
          <w:numId w:val="11"/>
        </w:numPr>
        <w:tabs>
          <w:tab w:val="left" w:pos="1890"/>
        </w:tabs>
        <w:jc w:val="both"/>
        <w:rPr>
          <w:ins w:id="121" w:author="student" w:date="2025-04-23T15:35:00Z"/>
          <w:rFonts w:ascii="Times New Roman" w:hAnsi="Times New Roman" w:cs="Times New Roman"/>
          <w:rPrChange w:id="122" w:author="student" w:date="2025-04-23T15:38:00Z">
            <w:rPr>
              <w:ins w:id="123" w:author="student" w:date="2025-04-23T15:35:00Z"/>
            </w:rPr>
          </w:rPrChange>
        </w:rPr>
      </w:pPr>
      <w:ins w:id="124" w:author="student" w:date="2025-04-23T15:35:00Z">
        <w:r w:rsidRPr="001C1AFD">
          <w:rPr>
            <w:rFonts w:ascii="Times New Roman" w:hAnsi="Times New Roman" w:cs="Times New Roman"/>
            <w:rPrChange w:id="125" w:author="student" w:date="2025-04-23T15:38:00Z">
              <w:rPr/>
            </w:rPrChange>
          </w:rPr>
          <w:t>Upraszcza życie złożonego systemu, prezentując spójny i przejrzysty interfejs.</w:t>
        </w:r>
      </w:ins>
    </w:p>
    <w:p w:rsidR="001C1AFD" w:rsidRPr="001C1AFD" w:rsidRDefault="001C1AFD" w:rsidP="001C1AFD">
      <w:pPr>
        <w:pStyle w:val="Listapunktowana"/>
        <w:numPr>
          <w:ilvl w:val="0"/>
          <w:numId w:val="11"/>
        </w:numPr>
        <w:tabs>
          <w:tab w:val="left" w:pos="1890"/>
        </w:tabs>
        <w:jc w:val="both"/>
        <w:rPr>
          <w:ins w:id="126" w:author="student" w:date="2025-04-23T15:35:00Z"/>
          <w:rFonts w:ascii="Times New Roman" w:hAnsi="Times New Roman" w:cs="Times New Roman"/>
          <w:rPrChange w:id="127" w:author="student" w:date="2025-04-23T15:38:00Z">
            <w:rPr>
              <w:ins w:id="128" w:author="student" w:date="2025-04-23T15:35:00Z"/>
            </w:rPr>
          </w:rPrChange>
        </w:rPr>
      </w:pPr>
      <w:ins w:id="129" w:author="student" w:date="2025-04-23T15:35:00Z">
        <w:r w:rsidRPr="001C1AFD">
          <w:rPr>
            <w:rFonts w:ascii="Times New Roman" w:hAnsi="Times New Roman" w:cs="Times New Roman"/>
            <w:rPrChange w:id="130" w:author="student" w:date="2025-04-23T15:38:00Z">
              <w:rPr/>
            </w:rPrChange>
          </w:rPr>
          <w:t>Redukuje zależności pomiędzy klientem a komponentami wewnętrznymi.</w:t>
        </w:r>
      </w:ins>
    </w:p>
    <w:p w:rsidR="001C1AFD" w:rsidRPr="001C1AFD" w:rsidRDefault="001C1AFD" w:rsidP="001C1AFD">
      <w:pPr>
        <w:pStyle w:val="Listapunktowana"/>
        <w:numPr>
          <w:ilvl w:val="0"/>
          <w:numId w:val="11"/>
        </w:numPr>
        <w:tabs>
          <w:tab w:val="left" w:pos="1890"/>
        </w:tabs>
        <w:jc w:val="both"/>
        <w:rPr>
          <w:ins w:id="131" w:author="student" w:date="2025-04-23T15:36:00Z"/>
          <w:rFonts w:ascii="Times New Roman" w:hAnsi="Times New Roman" w:cs="Times New Roman"/>
          <w:rPrChange w:id="132" w:author="student" w:date="2025-04-23T15:38:00Z">
            <w:rPr>
              <w:ins w:id="133" w:author="student" w:date="2025-04-23T15:36:00Z"/>
            </w:rPr>
          </w:rPrChange>
        </w:rPr>
      </w:pPr>
      <w:ins w:id="134" w:author="student" w:date="2025-04-23T15:36:00Z">
        <w:r w:rsidRPr="001C1AFD">
          <w:rPr>
            <w:rFonts w:ascii="Times New Roman" w:hAnsi="Times New Roman" w:cs="Times New Roman"/>
            <w:rPrChange w:id="135" w:author="student" w:date="2025-04-23T15:38:00Z">
              <w:rPr/>
            </w:rPrChange>
          </w:rPr>
          <w:t>Ułatwia testowanie i rozwój – klient komunikuje się tylko z fasadą.</w:t>
        </w:r>
      </w:ins>
    </w:p>
    <w:p w:rsidR="001C1AFD" w:rsidRPr="001C1AFD" w:rsidRDefault="001C1AFD" w:rsidP="001C1AFD">
      <w:pPr>
        <w:pStyle w:val="Listapunktowana"/>
        <w:numPr>
          <w:ilvl w:val="0"/>
          <w:numId w:val="11"/>
        </w:numPr>
        <w:tabs>
          <w:tab w:val="left" w:pos="1890"/>
        </w:tabs>
        <w:jc w:val="both"/>
        <w:rPr>
          <w:ins w:id="136" w:author="student" w:date="2025-04-23T15:36:00Z"/>
          <w:rFonts w:ascii="Times New Roman" w:hAnsi="Times New Roman" w:cs="Times New Roman"/>
          <w:rPrChange w:id="137" w:author="student" w:date="2025-04-23T15:38:00Z">
            <w:rPr>
              <w:ins w:id="138" w:author="student" w:date="2025-04-23T15:36:00Z"/>
            </w:rPr>
          </w:rPrChange>
        </w:rPr>
      </w:pPr>
      <w:ins w:id="139" w:author="student" w:date="2025-04-23T15:36:00Z">
        <w:r w:rsidRPr="001C1AFD">
          <w:rPr>
            <w:rFonts w:ascii="Times New Roman" w:hAnsi="Times New Roman" w:cs="Times New Roman"/>
            <w:rPrChange w:id="140" w:author="student" w:date="2025-04-23T15:38:00Z">
              <w:rPr/>
            </w:rPrChange>
          </w:rPr>
          <w:t>Pomaga w organizacji kodu i zwiększa jego czytelność.</w:t>
        </w:r>
      </w:ins>
    </w:p>
    <w:p w:rsidR="001C1AFD" w:rsidRPr="001C1AFD" w:rsidRDefault="001C1AFD" w:rsidP="001C1AFD">
      <w:pPr>
        <w:pStyle w:val="Listapunktowana"/>
        <w:numPr>
          <w:ilvl w:val="0"/>
          <w:numId w:val="0"/>
        </w:numPr>
        <w:tabs>
          <w:tab w:val="left" w:pos="1890"/>
        </w:tabs>
        <w:ind w:left="1440"/>
        <w:jc w:val="both"/>
        <w:rPr>
          <w:ins w:id="141" w:author="student" w:date="2025-04-23T15:36:00Z"/>
          <w:rFonts w:ascii="Times New Roman" w:hAnsi="Times New Roman" w:cs="Times New Roman"/>
          <w:rPrChange w:id="142" w:author="student" w:date="2025-04-23T15:38:00Z">
            <w:rPr>
              <w:ins w:id="143" w:author="student" w:date="2025-04-23T15:36:00Z"/>
            </w:rPr>
          </w:rPrChange>
        </w:rPr>
        <w:pPrChange w:id="144" w:author="student" w:date="2025-04-23T15:36:00Z">
          <w:pPr>
            <w:pStyle w:val="Listapunktowana"/>
            <w:numPr>
              <w:numId w:val="11"/>
            </w:numPr>
            <w:tabs>
              <w:tab w:val="clear" w:pos="360"/>
              <w:tab w:val="left" w:pos="1890"/>
            </w:tabs>
            <w:ind w:left="1440"/>
            <w:jc w:val="both"/>
          </w:pPr>
        </w:pPrChange>
      </w:pPr>
    </w:p>
    <w:p w:rsidR="001C1AFD" w:rsidRPr="001C1AFD" w:rsidRDefault="001C1AFD" w:rsidP="001C1AFD">
      <w:pPr>
        <w:pStyle w:val="Listapunktowana"/>
        <w:numPr>
          <w:ilvl w:val="0"/>
          <w:numId w:val="0"/>
        </w:numPr>
        <w:tabs>
          <w:tab w:val="left" w:pos="1890"/>
        </w:tabs>
        <w:ind w:left="360" w:hanging="360"/>
        <w:jc w:val="both"/>
        <w:rPr>
          <w:ins w:id="145" w:author="student" w:date="2025-04-23T15:36:00Z"/>
          <w:rFonts w:ascii="Times New Roman" w:hAnsi="Times New Roman" w:cs="Times New Roman"/>
          <w:b/>
          <w:rPrChange w:id="146" w:author="student" w:date="2025-04-23T15:38:00Z">
            <w:rPr>
              <w:ins w:id="147" w:author="student" w:date="2025-04-23T15:36:00Z"/>
            </w:rPr>
          </w:rPrChange>
        </w:rPr>
      </w:pPr>
      <w:ins w:id="148" w:author="student" w:date="2025-04-23T15:36:00Z">
        <w:r w:rsidRPr="001C1AFD">
          <w:rPr>
            <w:rFonts w:ascii="Times New Roman" w:hAnsi="Times New Roman" w:cs="Times New Roman"/>
            <w:rPrChange w:id="149" w:author="student" w:date="2025-04-23T15:38:00Z">
              <w:rPr/>
            </w:rPrChange>
          </w:rPr>
          <w:tab/>
        </w:r>
        <w:r w:rsidRPr="001C1AFD">
          <w:rPr>
            <w:rFonts w:ascii="Times New Roman" w:hAnsi="Times New Roman" w:cs="Times New Roman"/>
            <w:b/>
            <w:rPrChange w:id="150" w:author="student" w:date="2025-04-23T15:38:00Z">
              <w:rPr/>
            </w:rPrChange>
          </w:rPr>
          <w:t xml:space="preserve">       Wady:</w:t>
        </w:r>
      </w:ins>
    </w:p>
    <w:p w:rsidR="001C1AFD" w:rsidRPr="001C1AFD" w:rsidRDefault="001C1AFD" w:rsidP="001C1AFD">
      <w:pPr>
        <w:pStyle w:val="Listapunktowana"/>
        <w:numPr>
          <w:ilvl w:val="0"/>
          <w:numId w:val="13"/>
        </w:numPr>
        <w:tabs>
          <w:tab w:val="left" w:pos="1890"/>
        </w:tabs>
        <w:jc w:val="both"/>
        <w:rPr>
          <w:ins w:id="151" w:author="student" w:date="2025-04-23T15:37:00Z"/>
          <w:rFonts w:ascii="Times New Roman" w:hAnsi="Times New Roman" w:cs="Times New Roman"/>
          <w:rPrChange w:id="152" w:author="student" w:date="2025-04-23T15:38:00Z">
            <w:rPr>
              <w:ins w:id="153" w:author="student" w:date="2025-04-23T15:37:00Z"/>
            </w:rPr>
          </w:rPrChange>
        </w:rPr>
      </w:pPr>
      <w:ins w:id="154" w:author="student" w:date="2025-04-23T15:36:00Z">
        <w:r w:rsidRPr="001C1AFD">
          <w:rPr>
            <w:rFonts w:ascii="Times New Roman" w:hAnsi="Times New Roman" w:cs="Times New Roman"/>
            <w:rPrChange w:id="155" w:author="student" w:date="2025-04-23T15:38:00Z">
              <w:rPr/>
            </w:rPrChange>
          </w:rPr>
          <w:t>Nadmierna ilo</w:t>
        </w:r>
      </w:ins>
      <w:ins w:id="156" w:author="student" w:date="2025-04-23T15:37:00Z">
        <w:r w:rsidRPr="001C1AFD">
          <w:rPr>
            <w:rFonts w:ascii="Times New Roman" w:hAnsi="Times New Roman" w:cs="Times New Roman"/>
            <w:rPrChange w:id="157" w:author="student" w:date="2025-04-23T15:38:00Z">
              <w:rPr/>
            </w:rPrChange>
          </w:rPr>
          <w:t>ść logiki w klasie fasady może prowadzić do jej przeciążenia.</w:t>
        </w:r>
      </w:ins>
    </w:p>
    <w:p w:rsidR="001C1AFD" w:rsidRPr="001C1AFD" w:rsidRDefault="001C1AFD" w:rsidP="001C1AFD">
      <w:pPr>
        <w:pStyle w:val="Listapunktowana"/>
        <w:numPr>
          <w:ilvl w:val="0"/>
          <w:numId w:val="13"/>
        </w:numPr>
        <w:tabs>
          <w:tab w:val="left" w:pos="1890"/>
        </w:tabs>
        <w:jc w:val="both"/>
        <w:rPr>
          <w:ins w:id="158" w:author="student" w:date="2025-04-23T15:37:00Z"/>
          <w:rFonts w:ascii="Times New Roman" w:hAnsi="Times New Roman" w:cs="Times New Roman"/>
          <w:rPrChange w:id="159" w:author="student" w:date="2025-04-23T15:38:00Z">
            <w:rPr>
              <w:ins w:id="160" w:author="student" w:date="2025-04-23T15:37:00Z"/>
            </w:rPr>
          </w:rPrChange>
        </w:rPr>
      </w:pPr>
      <w:ins w:id="161" w:author="student" w:date="2025-04-23T15:37:00Z">
        <w:r w:rsidRPr="001C1AFD">
          <w:rPr>
            <w:rFonts w:ascii="Times New Roman" w:hAnsi="Times New Roman" w:cs="Times New Roman"/>
            <w:rPrChange w:id="162" w:author="student" w:date="2025-04-23T15:38:00Z">
              <w:rPr/>
            </w:rPrChange>
          </w:rPr>
          <w:t>Może ukryć ważne możliwości i szczegóły komponentów podrzędnych.</w:t>
        </w:r>
      </w:ins>
    </w:p>
    <w:p w:rsidR="001C1AFD" w:rsidRPr="001C1AFD" w:rsidRDefault="001C1AFD" w:rsidP="001C1AFD">
      <w:pPr>
        <w:pStyle w:val="Listapunktowana"/>
        <w:numPr>
          <w:ilvl w:val="0"/>
          <w:numId w:val="13"/>
        </w:numPr>
        <w:tabs>
          <w:tab w:val="left" w:pos="1890"/>
        </w:tabs>
        <w:jc w:val="both"/>
        <w:rPr>
          <w:rFonts w:ascii="Times New Roman" w:hAnsi="Times New Roman" w:cs="Times New Roman"/>
          <w:rPrChange w:id="163" w:author="student" w:date="2025-04-23T15:38:00Z">
            <w:rPr/>
          </w:rPrChange>
        </w:rPr>
        <w:pPrChange w:id="164" w:author="student" w:date="2025-04-23T15:36:00Z">
          <w:pPr/>
        </w:pPrChange>
      </w:pPr>
      <w:ins w:id="165" w:author="student" w:date="2025-04-23T15:37:00Z">
        <w:r w:rsidRPr="001C1AFD">
          <w:rPr>
            <w:rFonts w:ascii="Times New Roman" w:hAnsi="Times New Roman" w:cs="Times New Roman"/>
            <w:rPrChange w:id="166" w:author="student" w:date="2025-04-23T15:38:00Z">
              <w:rPr/>
            </w:rPrChange>
          </w:rPr>
          <w:t xml:space="preserve">Jeśli projekt fasady nie będzie odpowiednio przemyślany, może stać się trudna do </w:t>
        </w:r>
      </w:ins>
      <w:ins w:id="167" w:author="student" w:date="2025-04-23T15:38:00Z">
        <w:r w:rsidRPr="001C1AFD">
          <w:rPr>
            <w:rFonts w:ascii="Times New Roman" w:hAnsi="Times New Roman" w:cs="Times New Roman"/>
            <w:rPrChange w:id="168" w:author="student" w:date="2025-04-23T15:38:00Z">
              <w:rPr/>
            </w:rPrChange>
          </w:rPr>
          <w:t>utrzymania.</w:t>
        </w:r>
      </w:ins>
    </w:p>
    <w:sectPr w:rsidR="001C1AFD" w:rsidRPr="001C1A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01AE0A8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822FE4"/>
    <w:multiLevelType w:val="hybridMultilevel"/>
    <w:tmpl w:val="F51A729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AB3CA0"/>
    <w:multiLevelType w:val="hybridMultilevel"/>
    <w:tmpl w:val="FABA484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D34AB2"/>
    <w:multiLevelType w:val="hybridMultilevel"/>
    <w:tmpl w:val="806C2E24"/>
    <w:lvl w:ilvl="0" w:tplc="0415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4" w15:restartNumberingAfterBreak="0">
    <w:nsid w:val="2629196A"/>
    <w:multiLevelType w:val="hybridMultilevel"/>
    <w:tmpl w:val="475E5E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E0907"/>
    <w:multiLevelType w:val="hybridMultilevel"/>
    <w:tmpl w:val="08EEDCE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20363A"/>
    <w:multiLevelType w:val="hybridMultilevel"/>
    <w:tmpl w:val="FAA8AAC6"/>
    <w:lvl w:ilvl="0" w:tplc="0415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7" w15:restartNumberingAfterBreak="0">
    <w:nsid w:val="48ED5E74"/>
    <w:multiLevelType w:val="hybridMultilevel"/>
    <w:tmpl w:val="B1C8FB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191220"/>
    <w:multiLevelType w:val="hybridMultilevel"/>
    <w:tmpl w:val="1FBE02F2"/>
    <w:lvl w:ilvl="0" w:tplc="0415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9" w15:restartNumberingAfterBreak="0">
    <w:nsid w:val="656C2D65"/>
    <w:multiLevelType w:val="hybridMultilevel"/>
    <w:tmpl w:val="6D7ED5B2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EAF00C1"/>
    <w:multiLevelType w:val="hybridMultilevel"/>
    <w:tmpl w:val="15D631E8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78064283"/>
    <w:multiLevelType w:val="hybridMultilevel"/>
    <w:tmpl w:val="AD263C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310260"/>
    <w:multiLevelType w:val="hybridMultilevel"/>
    <w:tmpl w:val="807209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12"/>
  </w:num>
  <w:num w:numId="7">
    <w:abstractNumId w:val="5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6"/>
  </w:num>
  <w:num w:numId="13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tudent">
    <w15:presenceInfo w15:providerId="None" w15:userId="studen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C4"/>
    <w:rsid w:val="001C1AFD"/>
    <w:rsid w:val="00CB2BC4"/>
    <w:rsid w:val="00D41E0D"/>
    <w:rsid w:val="00E7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F6A16"/>
  <w15:chartTrackingRefBased/>
  <w15:docId w15:val="{F6858BE7-8ED3-4A8E-A66E-C33EB0E45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B2BC4"/>
    <w:pPr>
      <w:ind w:left="720"/>
      <w:contextualSpacing/>
    </w:pPr>
  </w:style>
  <w:style w:type="paragraph" w:styleId="Listapunktowana">
    <w:name w:val="List Bullet"/>
    <w:basedOn w:val="Normalny"/>
    <w:uiPriority w:val="99"/>
    <w:unhideWhenUsed/>
    <w:rsid w:val="00CB2BC4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3D557-2DCC-478A-A39A-B17C93424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279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2025-04-23T13:24:00Z</dcterms:created>
  <dcterms:modified xsi:type="dcterms:W3CDTF">2025-04-23T13:39:00Z</dcterms:modified>
</cp:coreProperties>
</file>